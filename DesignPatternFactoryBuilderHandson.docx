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C3AA6" w14:textId="77777777" w:rsidR="00697465" w:rsidRPr="00697465" w:rsidRDefault="00697465" w:rsidP="00697465">
      <w:pPr>
        <w:rPr>
          <w:b/>
          <w:bCs/>
        </w:rPr>
      </w:pPr>
      <w:r w:rsidRPr="00697465">
        <w:rPr>
          <w:b/>
          <w:bCs/>
        </w:rPr>
        <w:t>Objectives</w:t>
      </w:r>
    </w:p>
    <w:p w14:paraId="0382A8EE" w14:textId="77777777" w:rsidR="00697465" w:rsidRPr="00697465" w:rsidRDefault="00697465" w:rsidP="00697465">
      <w:pPr>
        <w:rPr>
          <w:b/>
          <w:bCs/>
        </w:rPr>
      </w:pPr>
      <w:r w:rsidRPr="00697465">
        <w:rPr>
          <w:b/>
          <w:bCs/>
        </w:rPr>
        <w:t>In this lab you will</w:t>
      </w:r>
    </w:p>
    <w:p w14:paraId="469775E5" w14:textId="77777777" w:rsidR="00697465" w:rsidRPr="00697465" w:rsidRDefault="00697465" w:rsidP="00697465">
      <w:pPr>
        <w:numPr>
          <w:ilvl w:val="0"/>
          <w:numId w:val="1"/>
        </w:numPr>
        <w:rPr>
          <w:b/>
          <w:bCs/>
        </w:rPr>
      </w:pPr>
      <w:r w:rsidRPr="00697465">
        <w:rPr>
          <w:b/>
          <w:bCs/>
        </w:rPr>
        <w:t>understand a real-world scenario and choose when to apply the appropriate design pattern.</w:t>
      </w:r>
    </w:p>
    <w:p w14:paraId="3B92BE50" w14:textId="77777777" w:rsidR="00697465" w:rsidRPr="00697465" w:rsidRDefault="00697465" w:rsidP="00697465">
      <w:pPr>
        <w:numPr>
          <w:ilvl w:val="0"/>
          <w:numId w:val="1"/>
        </w:numPr>
        <w:rPr>
          <w:b/>
          <w:bCs/>
        </w:rPr>
      </w:pPr>
      <w:r w:rsidRPr="00697465">
        <w:rPr>
          <w:b/>
          <w:bCs/>
        </w:rPr>
        <w:t>design and implement the builder design pattern.</w:t>
      </w:r>
    </w:p>
    <w:p w14:paraId="079BE107" w14:textId="77777777" w:rsidR="00697465" w:rsidRPr="00697465" w:rsidRDefault="00697465" w:rsidP="00697465">
      <w:pPr>
        <w:numPr>
          <w:ilvl w:val="0"/>
          <w:numId w:val="1"/>
        </w:numPr>
        <w:rPr>
          <w:b/>
          <w:bCs/>
        </w:rPr>
      </w:pPr>
      <w:r w:rsidRPr="00697465">
        <w:rPr>
          <w:b/>
          <w:bCs/>
        </w:rPr>
        <w:t>design and implement the factory method design pattern.</w:t>
      </w:r>
    </w:p>
    <w:p w14:paraId="0214747B" w14:textId="77777777" w:rsidR="00697465" w:rsidRPr="00697465" w:rsidRDefault="00697465" w:rsidP="00697465">
      <w:pPr>
        <w:numPr>
          <w:ilvl w:val="0"/>
          <w:numId w:val="1"/>
        </w:numPr>
        <w:rPr>
          <w:b/>
          <w:bCs/>
        </w:rPr>
      </w:pPr>
      <w:r w:rsidRPr="00697465">
        <w:rPr>
          <w:b/>
          <w:bCs/>
        </w:rPr>
        <w:t>write unit tests and apply Test-Driven Development (TDD).</w:t>
      </w:r>
    </w:p>
    <w:p w14:paraId="08355805" w14:textId="77777777" w:rsidR="00697465" w:rsidRDefault="00697465" w:rsidP="00697465">
      <w:pPr>
        <w:rPr>
          <w:b/>
          <w:bCs/>
        </w:rPr>
      </w:pPr>
    </w:p>
    <w:p w14:paraId="2EE1BE6A" w14:textId="03CDC619" w:rsidR="00697465" w:rsidRPr="00697465" w:rsidRDefault="00697465" w:rsidP="00697465">
      <w:pPr>
        <w:rPr>
          <w:b/>
          <w:bCs/>
        </w:rPr>
      </w:pPr>
      <w:r w:rsidRPr="00697465">
        <w:rPr>
          <w:b/>
          <w:bCs/>
        </w:rPr>
        <w:t>Problem Statement</w:t>
      </w:r>
    </w:p>
    <w:p w14:paraId="2552A713" w14:textId="77777777" w:rsidR="00697465" w:rsidRPr="00697465" w:rsidRDefault="00697465" w:rsidP="00697465">
      <w:r w:rsidRPr="00697465">
        <w:t>A developer is working on a game that features characters from the famed fantasy novel, </w:t>
      </w:r>
      <w:hyperlink r:id="rId7" w:history="1">
        <w:r w:rsidRPr="00697465">
          <w:rPr>
            <w:rStyle w:val="Hyperlink"/>
          </w:rPr>
          <w:t>the Lord of the Rings ↗</w:t>
        </w:r>
      </w:hyperlink>
      <w:r w:rsidRPr="00697465">
        <w:t>. She’s working on a feature that allows users to create avatars that reflect and represent the characters in the novel. An </w:t>
      </w:r>
      <w:r w:rsidRPr="00697465">
        <w:rPr>
          <w:i/>
          <w:iCs/>
        </w:rPr>
        <w:t>avatar</w:t>
      </w:r>
      <w:r w:rsidRPr="00697465">
        <w:t xml:space="preserve"> is a graphical representation of a user or a user’s character. The creation of an avatar is inherently a step-by-step process. You start with a skin tone and additional facial features such as hair, </w:t>
      </w:r>
      <w:proofErr w:type="gramStart"/>
      <w:r w:rsidRPr="00697465">
        <w:t>eye brows</w:t>
      </w:r>
      <w:proofErr w:type="gramEnd"/>
      <w:r w:rsidRPr="00697465">
        <w:t>, mustache, eyeglasses each of which has different styles. This feature is inspired by the highly customized and inclusive feature of creating an avatar in the Snapchat app, which is also named a </w:t>
      </w:r>
      <w:proofErr w:type="spellStart"/>
      <w:r w:rsidRPr="00697465">
        <w:rPr>
          <w:i/>
          <w:iCs/>
        </w:rPr>
        <w:t>Bitmoji</w:t>
      </w:r>
      <w:proofErr w:type="spellEnd"/>
      <w:r w:rsidRPr="00697465">
        <w:t> and shown below.</w:t>
      </w:r>
    </w:p>
    <w:p w14:paraId="6EE05113" w14:textId="05833282" w:rsidR="00697465" w:rsidRPr="00697465" w:rsidRDefault="00697465" w:rsidP="00697465">
      <w:r w:rsidRPr="00697465">
        <w:lastRenderedPageBreak/>
        <w:drawing>
          <wp:inline distT="0" distB="0" distL="0" distR="0" wp14:anchorId="1FCD64EA" wp14:editId="2A367069">
            <wp:extent cx="2339340" cy="5067300"/>
            <wp:effectExtent l="0" t="0" r="3810" b="0"/>
            <wp:docPr id="1054881355" name="Picture 6" descr="Snapchat Create a Bit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napchat Create a Bitmoj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498E" w14:textId="77777777" w:rsidR="00697465" w:rsidRPr="00697465" w:rsidRDefault="00697465" w:rsidP="00697465">
      <w:r w:rsidRPr="00697465">
        <w:t>She started working on three characters: </w:t>
      </w:r>
      <w:r w:rsidRPr="00697465">
        <w:rPr>
          <w:i/>
          <w:iCs/>
        </w:rPr>
        <w:t>Aragorn</w:t>
      </w:r>
      <w:r w:rsidRPr="00697465">
        <w:t>, </w:t>
      </w:r>
      <w:r w:rsidRPr="00697465">
        <w:rPr>
          <w:i/>
          <w:iCs/>
        </w:rPr>
        <w:t>Legolas</w:t>
      </w:r>
      <w:r w:rsidRPr="00697465">
        <w:t>, and </w:t>
      </w:r>
      <w:r w:rsidRPr="00697465">
        <w:rPr>
          <w:i/>
          <w:iCs/>
        </w:rPr>
        <w:t>Frodo Baggins</w:t>
      </w:r>
      <w:r w:rsidRPr="00697465">
        <w:t>. These characters will be represented by three avatars: Knight, Archer, and </w:t>
      </w:r>
      <w:del w:id="0" w:author="Unknown">
        <w:r w:rsidRPr="00697465">
          <w:delText>Ring</w:delText>
        </w:r>
      </w:del>
      <w:r w:rsidRPr="00697465">
        <w:t> Flag Bearer respectively. These avatars can be customized with different skin tones, hair colors, hair types, body types and a set of facial features.</w:t>
      </w:r>
    </w:p>
    <w:p w14:paraId="6379859B" w14:textId="030C68A8" w:rsidR="00697465" w:rsidRPr="00697465" w:rsidRDefault="00697465" w:rsidP="00697465">
      <w:r w:rsidRPr="00697465">
        <w:lastRenderedPageBreak/>
        <w:drawing>
          <wp:inline distT="0" distB="0" distL="0" distR="0" wp14:anchorId="25A524B3" wp14:editId="65582EE8">
            <wp:extent cx="5943600" cy="4072890"/>
            <wp:effectExtent l="0" t="0" r="0" b="3810"/>
            <wp:docPr id="1905152730" name="Picture 5" descr="Ava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vata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465">
        <w:t> </w:t>
      </w:r>
      <w:r w:rsidRPr="00697465">
        <w:drawing>
          <wp:inline distT="0" distB="0" distL="0" distR="0" wp14:anchorId="4B7DA9A3" wp14:editId="2D8A8D11">
            <wp:extent cx="5943600" cy="3447415"/>
            <wp:effectExtent l="0" t="0" r="0" b="635"/>
            <wp:docPr id="531385164" name="Picture 4" descr="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act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A83B" w14:textId="77777777" w:rsidR="00697465" w:rsidRDefault="00697465"/>
    <w:sectPr w:rsidR="00697465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43D92" w14:textId="77777777" w:rsidR="00BA749B" w:rsidRDefault="00BA749B" w:rsidP="00697465">
      <w:pPr>
        <w:spacing w:after="0" w:line="240" w:lineRule="auto"/>
      </w:pPr>
      <w:r>
        <w:separator/>
      </w:r>
    </w:p>
  </w:endnote>
  <w:endnote w:type="continuationSeparator" w:id="0">
    <w:p w14:paraId="3114B5B2" w14:textId="77777777" w:rsidR="00BA749B" w:rsidRDefault="00BA749B" w:rsidP="0069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69469" w14:textId="62F921C3" w:rsidR="00697465" w:rsidRDefault="006974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913453" wp14:editId="079E01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165732480" name="Text Box 8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71AD4D" w14:textId="64124101" w:rsidR="00697465" w:rsidRPr="00697465" w:rsidRDefault="00697465" w:rsidP="006974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74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134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4071AD4D" w14:textId="64124101" w:rsidR="00697465" w:rsidRPr="00697465" w:rsidRDefault="00697465" w:rsidP="006974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74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D9860" w14:textId="6974C7EA" w:rsidR="00697465" w:rsidRDefault="006974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2640DD" wp14:editId="0BC077C0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389241627" name="Text Box 9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AADEA5" w14:textId="2D2C3F1A" w:rsidR="00697465" w:rsidRPr="00697465" w:rsidRDefault="00697465" w:rsidP="006974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74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640D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3AADEA5" w14:textId="2D2C3F1A" w:rsidR="00697465" w:rsidRPr="00697465" w:rsidRDefault="00697465" w:rsidP="006974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74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2C414" w14:textId="6BAE425A" w:rsidR="00697465" w:rsidRDefault="006974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346465" wp14:editId="5E0980B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112953657" name="Text Box 7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7DC02" w14:textId="28901E55" w:rsidR="00697465" w:rsidRPr="00697465" w:rsidRDefault="00697465" w:rsidP="006974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74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4646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007DC02" w14:textId="28901E55" w:rsidR="00697465" w:rsidRPr="00697465" w:rsidRDefault="00697465" w:rsidP="006974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74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B4F30" w14:textId="77777777" w:rsidR="00BA749B" w:rsidRDefault="00BA749B" w:rsidP="00697465">
      <w:pPr>
        <w:spacing w:after="0" w:line="240" w:lineRule="auto"/>
      </w:pPr>
      <w:r>
        <w:separator/>
      </w:r>
    </w:p>
  </w:footnote>
  <w:footnote w:type="continuationSeparator" w:id="0">
    <w:p w14:paraId="18819870" w14:textId="77777777" w:rsidR="00BA749B" w:rsidRDefault="00BA749B" w:rsidP="0069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53443"/>
    <w:multiLevelType w:val="multilevel"/>
    <w:tmpl w:val="7CA2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11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65"/>
    <w:rsid w:val="00697465"/>
    <w:rsid w:val="00B867A1"/>
    <w:rsid w:val="00BA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4324"/>
  <w15:chartTrackingRefBased/>
  <w15:docId w15:val="{C505FC7D-8319-4126-B258-FE8E4488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74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46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9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e_Lord_of_the_Ring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Perumalsamy (Credera)</dc:creator>
  <cp:keywords/>
  <dc:description/>
  <cp:lastModifiedBy>Ganesan Perumalsamy (Credera)</cp:lastModifiedBy>
  <cp:revision>1</cp:revision>
  <dcterms:created xsi:type="dcterms:W3CDTF">2025-04-02T06:08:00Z</dcterms:created>
  <dcterms:modified xsi:type="dcterms:W3CDTF">2025-04-02T06:10:00Z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7df11d39,457baa80,52ce251b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2025-04-02T06:09:38Z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2be65632-4f86-4dc5-bd66-6a014620acd6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10, 3, 0, 1</vt:lpwstr>
  </property>
</Properties>
</file>